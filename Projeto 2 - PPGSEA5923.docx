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6DA492" w14:textId="77777777" w:rsidR="00C7640B" w:rsidRDefault="00C7640B" w:rsidP="00C7640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Programa de Pós-Graduação em Ciências da Engenharia Ambiental</w:t>
      </w:r>
    </w:p>
    <w:p w14:paraId="3F4F4536" w14:textId="77777777" w:rsidR="00C7640B" w:rsidRDefault="00C7640B" w:rsidP="00C7640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Escola de Engenharia de São Carlos</w:t>
      </w:r>
    </w:p>
    <w:p w14:paraId="5F1F1017" w14:textId="77777777" w:rsidR="00C7640B" w:rsidRDefault="00C7640B" w:rsidP="00C7640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Universidade de São Paulo</w:t>
      </w:r>
    </w:p>
    <w:p w14:paraId="45B93CA3" w14:textId="77777777" w:rsidR="00C7640B" w:rsidRDefault="00C7640B" w:rsidP="00C7640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E5823D6" w14:textId="77777777" w:rsidR="00C7640B" w:rsidRDefault="00C7640B" w:rsidP="00C7640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663B4CA" w14:textId="77777777" w:rsidR="00C7640B" w:rsidRPr="00C81BD2" w:rsidRDefault="00C7640B" w:rsidP="00C7640B">
      <w:pPr>
        <w:jc w:val="center"/>
        <w:rPr>
          <w:rFonts w:ascii="Times New Roman" w:hAnsi="Times New Roman" w:cs="Times New Roman"/>
          <w:sz w:val="30"/>
          <w:szCs w:val="30"/>
        </w:rPr>
      </w:pPr>
      <w:r w:rsidRPr="00C81BD2">
        <w:rPr>
          <w:rFonts w:ascii="Times New Roman" w:hAnsi="Times New Roman" w:cs="Times New Roman"/>
          <w:sz w:val="30"/>
          <w:szCs w:val="30"/>
        </w:rPr>
        <w:t>PPG-SEA 5923 – Automatização SIG voltada às aplicações ambientais.</w:t>
      </w:r>
    </w:p>
    <w:p w14:paraId="7A1B8085" w14:textId="77777777" w:rsidR="00C7640B" w:rsidRDefault="00C7640B" w:rsidP="00C7640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C1E780A" w14:textId="77777777" w:rsidR="00C7640B" w:rsidRPr="00C81BD2" w:rsidRDefault="00C7640B" w:rsidP="00C7640B">
      <w:pPr>
        <w:jc w:val="center"/>
        <w:rPr>
          <w:rFonts w:ascii="Times New Roman" w:hAnsi="Times New Roman" w:cs="Times New Roman"/>
          <w:sz w:val="40"/>
          <w:szCs w:val="40"/>
        </w:rPr>
      </w:pPr>
      <w:r w:rsidRPr="00C7640B">
        <w:rPr>
          <w:rFonts w:ascii="Times New Roman" w:hAnsi="Times New Roman" w:cs="Times New Roman"/>
          <w:sz w:val="40"/>
          <w:szCs w:val="40"/>
        </w:rPr>
        <w:t xml:space="preserve">Projeto 2: Ferramenta para reprojetar conjuntos de dados vetoriais em lote (batch)  </w:t>
      </w:r>
    </w:p>
    <w:p w14:paraId="07EFC5B8" w14:textId="77777777" w:rsidR="00C7640B" w:rsidRDefault="00C7640B" w:rsidP="00C7640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480CC28" w14:textId="77777777" w:rsidR="00C7640B" w:rsidRDefault="00C7640B" w:rsidP="00C7640B">
      <w:pPr>
        <w:jc w:val="both"/>
        <w:rPr>
          <w:rFonts w:ascii="Times New Roman" w:hAnsi="Times New Roman" w:cs="Times New Roman"/>
          <w:sz w:val="24"/>
          <w:szCs w:val="24"/>
        </w:rPr>
      </w:pPr>
      <w:r w:rsidRPr="00C7640B">
        <w:rPr>
          <w:rFonts w:ascii="Times New Roman" w:hAnsi="Times New Roman" w:cs="Times New Roman"/>
          <w:sz w:val="24"/>
          <w:szCs w:val="24"/>
        </w:rPr>
        <w:t xml:space="preserve">Jonatas Marques </w:t>
      </w:r>
      <w:r w:rsidRPr="00C7640B">
        <w:rPr>
          <w:rFonts w:ascii="Times New Roman" w:hAnsi="Times New Roman" w:cs="Times New Roman"/>
          <w:sz w:val="24"/>
          <w:szCs w:val="24"/>
        </w:rPr>
        <w:tab/>
      </w:r>
      <w:r w:rsidRPr="00C7640B">
        <w:rPr>
          <w:rFonts w:ascii="Times New Roman" w:hAnsi="Times New Roman" w:cs="Times New Roman"/>
          <w:sz w:val="24"/>
          <w:szCs w:val="24"/>
        </w:rPr>
        <w:tab/>
      </w:r>
      <w:r w:rsidRPr="00C7640B">
        <w:rPr>
          <w:rFonts w:ascii="Times New Roman" w:hAnsi="Times New Roman" w:cs="Times New Roman"/>
          <w:sz w:val="24"/>
          <w:szCs w:val="24"/>
        </w:rPr>
        <w:tab/>
      </w:r>
      <w:r w:rsidRPr="00C7640B">
        <w:rPr>
          <w:rFonts w:ascii="Times New Roman" w:hAnsi="Times New Roman" w:cs="Times New Roman"/>
          <w:sz w:val="24"/>
          <w:szCs w:val="24"/>
        </w:rPr>
        <w:tab/>
      </w:r>
      <w:r w:rsidRPr="00C7640B">
        <w:rPr>
          <w:rFonts w:ascii="Times New Roman" w:hAnsi="Times New Roman" w:cs="Times New Roman"/>
          <w:sz w:val="24"/>
          <w:szCs w:val="24"/>
        </w:rPr>
        <w:tab/>
      </w:r>
      <w:r w:rsidRPr="00C7640B">
        <w:rPr>
          <w:rFonts w:ascii="Times New Roman" w:hAnsi="Times New Roman" w:cs="Times New Roman"/>
          <w:sz w:val="24"/>
          <w:szCs w:val="24"/>
        </w:rPr>
        <w:tab/>
      </w:r>
      <w:r w:rsidRPr="00C7640B">
        <w:rPr>
          <w:rFonts w:ascii="Times New Roman" w:hAnsi="Times New Roman" w:cs="Times New Roman"/>
          <w:sz w:val="24"/>
          <w:szCs w:val="24"/>
        </w:rPr>
        <w:tab/>
      </w:r>
      <w:r w:rsidRPr="00C7640B">
        <w:rPr>
          <w:rFonts w:ascii="Times New Roman" w:hAnsi="Times New Roman" w:cs="Times New Roman"/>
          <w:sz w:val="24"/>
          <w:szCs w:val="24"/>
        </w:rPr>
        <w:tab/>
        <w:t>N</w:t>
      </w:r>
      <w:r w:rsidRPr="00C7640B">
        <w:rPr>
          <w:rFonts w:ascii="Times New Roman" w:hAnsi="Times New Roman" w:cs="Times New Roman"/>
          <w:sz w:val="24"/>
          <w:szCs w:val="24"/>
          <w:vertAlign w:val="subscript"/>
        </w:rPr>
        <w:t>USP</w:t>
      </w:r>
      <w:r w:rsidRPr="00C7640B">
        <w:rPr>
          <w:rFonts w:ascii="Times New Roman" w:hAnsi="Times New Roman" w:cs="Times New Roman"/>
          <w:sz w:val="24"/>
          <w:szCs w:val="24"/>
        </w:rPr>
        <w:t>: 8007252</w:t>
      </w:r>
    </w:p>
    <w:p w14:paraId="2C24E9BB" w14:textId="77777777" w:rsidR="00C7640B" w:rsidRDefault="00C7640B" w:rsidP="00C7640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Lais Girotto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N</w:t>
      </w:r>
      <w:r w:rsidRPr="00C81BD2">
        <w:rPr>
          <w:rFonts w:ascii="Times New Roman" w:hAnsi="Times New Roman" w:cs="Times New Roman"/>
          <w:sz w:val="24"/>
          <w:szCs w:val="24"/>
          <w:vertAlign w:val="subscript"/>
        </w:rPr>
        <w:t>USP</w:t>
      </w:r>
      <w:r>
        <w:rPr>
          <w:rFonts w:ascii="Times New Roman" w:hAnsi="Times New Roman" w:cs="Times New Roman"/>
          <w:sz w:val="24"/>
          <w:szCs w:val="24"/>
        </w:rPr>
        <w:t>: 8007224</w:t>
      </w:r>
    </w:p>
    <w:p w14:paraId="1F27848D" w14:textId="77777777" w:rsidR="00C7640B" w:rsidRDefault="00C7640B" w:rsidP="00C7640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12A7CD0" w14:textId="496492CF" w:rsidR="000E68F7" w:rsidRDefault="00AE5719" w:rsidP="000E68F7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ins w:id="0" w:author="Jonatas Marques" w:date="2019-09-04T10:47:00Z">
        <w:r>
          <w:rPr>
            <w:rFonts w:ascii="Times New Roman" w:hAnsi="Times New Roman" w:cs="Times New Roman"/>
            <w:sz w:val="24"/>
            <w:szCs w:val="24"/>
          </w:rPr>
          <w:t>O projeto 2 consistiu</w:t>
        </w:r>
      </w:ins>
      <w:ins w:id="1" w:author="Jonatas Marques" w:date="2019-09-04T10:48:00Z">
        <w:r>
          <w:rPr>
            <w:rFonts w:ascii="Times New Roman" w:hAnsi="Times New Roman" w:cs="Times New Roman"/>
            <w:sz w:val="24"/>
            <w:szCs w:val="24"/>
          </w:rPr>
          <w:t xml:space="preserve"> no desenvolvimento de um</w:t>
        </w:r>
      </w:ins>
      <w:del w:id="2" w:author="Jonatas Marques" w:date="2019-09-04T10:48:00Z">
        <w:r w:rsidR="000E68F7" w:rsidDel="00AE5719">
          <w:rPr>
            <w:rFonts w:ascii="Times New Roman" w:hAnsi="Times New Roman" w:cs="Times New Roman"/>
            <w:sz w:val="24"/>
            <w:szCs w:val="24"/>
          </w:rPr>
          <w:delText>Um</w:delText>
        </w:r>
      </w:del>
      <w:r w:rsidR="000E68F7">
        <w:rPr>
          <w:rFonts w:ascii="Times New Roman" w:hAnsi="Times New Roman" w:cs="Times New Roman"/>
          <w:sz w:val="24"/>
          <w:szCs w:val="24"/>
        </w:rPr>
        <w:t>a ferramenta</w:t>
      </w:r>
      <w:ins w:id="3" w:author="Jonatas Marques" w:date="2019-09-04T10:48:00Z">
        <w:r>
          <w:rPr>
            <w:rFonts w:ascii="Times New Roman" w:hAnsi="Times New Roman" w:cs="Times New Roman"/>
            <w:sz w:val="24"/>
            <w:szCs w:val="24"/>
          </w:rPr>
          <w:t xml:space="preserve"> do tipo script</w:t>
        </w:r>
      </w:ins>
      <w:r w:rsidR="000E68F7">
        <w:rPr>
          <w:rFonts w:ascii="Times New Roman" w:hAnsi="Times New Roman" w:cs="Times New Roman"/>
          <w:sz w:val="24"/>
          <w:szCs w:val="24"/>
        </w:rPr>
        <w:t xml:space="preserve"> que </w:t>
      </w:r>
      <w:del w:id="4" w:author="Jonatas Marques" w:date="2019-09-04T10:50:00Z">
        <w:r w:rsidR="000E68F7" w:rsidDel="00AE5719">
          <w:rPr>
            <w:rFonts w:ascii="Times New Roman" w:hAnsi="Times New Roman" w:cs="Times New Roman"/>
            <w:sz w:val="24"/>
            <w:szCs w:val="24"/>
          </w:rPr>
          <w:delText>analisa e quando necessário re</w:delText>
        </w:r>
      </w:del>
      <w:r w:rsidR="000E68F7">
        <w:rPr>
          <w:rFonts w:ascii="Times New Roman" w:hAnsi="Times New Roman" w:cs="Times New Roman"/>
          <w:sz w:val="24"/>
          <w:szCs w:val="24"/>
        </w:rPr>
        <w:t xml:space="preserve">projeta um conjunto de dados </w:t>
      </w:r>
      <w:del w:id="5" w:author="Jonatas Marques" w:date="2019-09-04T10:50:00Z">
        <w:r w:rsidR="000E68F7" w:rsidDel="00AE5719">
          <w:rPr>
            <w:rFonts w:ascii="Times New Roman" w:hAnsi="Times New Roman" w:cs="Times New Roman"/>
            <w:sz w:val="24"/>
            <w:szCs w:val="24"/>
          </w:rPr>
          <w:delText xml:space="preserve">de </w:delText>
        </w:r>
      </w:del>
      <w:ins w:id="6" w:author="Jonatas Marques" w:date="2019-09-04T10:50:00Z">
        <w:r>
          <w:rPr>
            <w:rFonts w:ascii="Times New Roman" w:hAnsi="Times New Roman" w:cs="Times New Roman"/>
            <w:sz w:val="24"/>
            <w:szCs w:val="24"/>
          </w:rPr>
          <w:t>em um novo sistema de coordenada</w:t>
        </w:r>
      </w:ins>
      <w:ins w:id="7" w:author="Jonatas Marques" w:date="2019-09-04T10:51:00Z">
        <w:r>
          <w:rPr>
            <w:rFonts w:ascii="Times New Roman" w:hAnsi="Times New Roman" w:cs="Times New Roman"/>
            <w:sz w:val="24"/>
            <w:szCs w:val="24"/>
          </w:rPr>
          <w:t xml:space="preserve">. Em termos de codificação, </w:t>
        </w:r>
      </w:ins>
      <w:ins w:id="8" w:author="Jonatas Marques" w:date="2019-09-04T10:53:00Z">
        <w:r>
          <w:rPr>
            <w:rFonts w:ascii="Times New Roman" w:hAnsi="Times New Roman" w:cs="Times New Roman"/>
            <w:sz w:val="24"/>
            <w:szCs w:val="24"/>
          </w:rPr>
          <w:t xml:space="preserve">o mais interessante foi </w:t>
        </w:r>
      </w:ins>
      <w:ins w:id="9" w:author="Jonatas Marques" w:date="2019-09-04T10:54:00Z">
        <w:r>
          <w:rPr>
            <w:rFonts w:ascii="Times New Roman" w:hAnsi="Times New Roman" w:cs="Times New Roman"/>
            <w:sz w:val="24"/>
            <w:szCs w:val="24"/>
          </w:rPr>
          <w:t>a seletividade do código (apenas os dados projetados com referência espacial diferente passavam pela transformação)</w:t>
        </w:r>
      </w:ins>
      <w:ins w:id="10" w:author="Jonatas Marques" w:date="2019-09-04T10:55:00Z">
        <w:r>
          <w:rPr>
            <w:rFonts w:ascii="Times New Roman" w:hAnsi="Times New Roman" w:cs="Times New Roman"/>
            <w:sz w:val="24"/>
            <w:szCs w:val="24"/>
          </w:rPr>
          <w:t xml:space="preserve"> e o uso de uma classe de feiçã</w:t>
        </w:r>
      </w:ins>
      <w:ins w:id="11" w:author="Jonatas Marques" w:date="2019-09-04T10:56:00Z">
        <w:r>
          <w:rPr>
            <w:rFonts w:ascii="Times New Roman" w:hAnsi="Times New Roman" w:cs="Times New Roman"/>
            <w:sz w:val="24"/>
            <w:szCs w:val="24"/>
          </w:rPr>
          <w:t>o com a</w:t>
        </w:r>
      </w:ins>
      <w:ins w:id="12" w:author="Jonatas Marques" w:date="2019-09-04T10:55:00Z">
        <w:r>
          <w:rPr>
            <w:rFonts w:ascii="Times New Roman" w:hAnsi="Times New Roman" w:cs="Times New Roman"/>
            <w:sz w:val="24"/>
            <w:szCs w:val="24"/>
          </w:rPr>
          <w:t xml:space="preserve"> referência espacial </w:t>
        </w:r>
      </w:ins>
      <w:ins w:id="13" w:author="Jonatas Marques" w:date="2019-09-04T10:56:00Z">
        <w:r>
          <w:rPr>
            <w:rFonts w:ascii="Times New Roman" w:hAnsi="Times New Roman" w:cs="Times New Roman"/>
            <w:sz w:val="24"/>
            <w:szCs w:val="24"/>
          </w:rPr>
          <w:t xml:space="preserve">padrão. </w:t>
        </w:r>
      </w:ins>
      <w:bookmarkStart w:id="14" w:name="_GoBack"/>
      <w:bookmarkEnd w:id="14"/>
      <w:del w:id="15" w:author="Jonatas Marques" w:date="2019-09-04T10:56:00Z">
        <w:r w:rsidR="000E68F7" w:rsidDel="00AE5719">
          <w:rPr>
            <w:rFonts w:ascii="Times New Roman" w:hAnsi="Times New Roman" w:cs="Times New Roman"/>
            <w:sz w:val="24"/>
            <w:szCs w:val="24"/>
          </w:rPr>
          <w:delText>acordo com a projeção padrão fornecida pelo usuário foi desenvolvida para o Projeto 2.</w:delText>
        </w:r>
      </w:del>
    </w:p>
    <w:p w14:paraId="3C45A540" w14:textId="0564934F" w:rsidR="00BD48CA" w:rsidRDefault="000E68F7" w:rsidP="000E68F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del w:id="16" w:author="Jonatas Marques" w:date="2019-09-04T10:57:00Z">
        <w:r w:rsidDel="00AD7263">
          <w:rPr>
            <w:rFonts w:ascii="Times New Roman" w:hAnsi="Times New Roman" w:cs="Times New Roman"/>
            <w:sz w:val="24"/>
            <w:szCs w:val="24"/>
          </w:rPr>
          <w:delText>Para isso, após a importação das bibliotecas necessárias</w:delText>
        </w:r>
      </w:del>
      <w:ins w:id="17" w:author="Jonatas Marques" w:date="2019-09-04T10:57:00Z">
        <w:r w:rsidR="00AD7263">
          <w:rPr>
            <w:rFonts w:ascii="Times New Roman" w:hAnsi="Times New Roman" w:cs="Times New Roman"/>
            <w:sz w:val="24"/>
            <w:szCs w:val="24"/>
          </w:rPr>
          <w:t xml:space="preserve">O script é simples de usar. </w:t>
        </w:r>
      </w:ins>
      <w:del w:id="18" w:author="Jonatas Marques" w:date="2019-09-04T10:57:00Z">
        <w:r w:rsidR="005D2492" w:rsidDel="00AD7263">
          <w:rPr>
            <w:rFonts w:ascii="Times New Roman" w:hAnsi="Times New Roman" w:cs="Times New Roman"/>
            <w:sz w:val="24"/>
            <w:szCs w:val="24"/>
          </w:rPr>
          <w:delText xml:space="preserve"> </w:delText>
        </w:r>
      </w:del>
      <w:ins w:id="19" w:author="Jonatas Marques" w:date="2019-09-04T10:57:00Z">
        <w:r w:rsidR="00AD7263">
          <w:rPr>
            <w:rFonts w:ascii="Times New Roman" w:hAnsi="Times New Roman" w:cs="Times New Roman"/>
            <w:sz w:val="24"/>
            <w:szCs w:val="24"/>
          </w:rPr>
          <w:t xml:space="preserve">O usuário </w:t>
        </w:r>
      </w:ins>
      <w:del w:id="20" w:author="Jonatas Marques" w:date="2019-09-04T10:57:00Z">
        <w:r w:rsidR="005D2492" w:rsidDel="00AD7263">
          <w:rPr>
            <w:rFonts w:ascii="Times New Roman" w:hAnsi="Times New Roman" w:cs="Times New Roman"/>
            <w:sz w:val="24"/>
            <w:szCs w:val="24"/>
          </w:rPr>
          <w:delText xml:space="preserve">foram </w:delText>
        </w:r>
      </w:del>
      <w:r w:rsidR="005D2492">
        <w:rPr>
          <w:rFonts w:ascii="Times New Roman" w:hAnsi="Times New Roman" w:cs="Times New Roman"/>
          <w:sz w:val="24"/>
          <w:szCs w:val="24"/>
        </w:rPr>
        <w:t>defin</w:t>
      </w:r>
      <w:ins w:id="21" w:author="Jonatas Marques" w:date="2019-09-04T10:57:00Z">
        <w:r w:rsidR="00AD7263">
          <w:rPr>
            <w:rFonts w:ascii="Times New Roman" w:hAnsi="Times New Roman" w:cs="Times New Roman"/>
            <w:sz w:val="24"/>
            <w:szCs w:val="24"/>
          </w:rPr>
          <w:t>e</w:t>
        </w:r>
      </w:ins>
      <w:del w:id="22" w:author="Jonatas Marques" w:date="2019-09-04T10:57:00Z">
        <w:r w:rsidR="005D2492" w:rsidDel="00AD7263">
          <w:rPr>
            <w:rFonts w:ascii="Times New Roman" w:hAnsi="Times New Roman" w:cs="Times New Roman"/>
            <w:sz w:val="24"/>
            <w:szCs w:val="24"/>
          </w:rPr>
          <w:delText>idas</w:delText>
        </w:r>
      </w:del>
      <w:ins w:id="23" w:author="Jonatas Marques" w:date="2019-09-04T10:57:00Z">
        <w:r w:rsidR="00AD7263"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  <w:ins w:id="24" w:author="Jonatas Marques" w:date="2019-09-04T11:05:00Z">
        <w:r w:rsidR="00AD7263">
          <w:rPr>
            <w:rFonts w:ascii="Times New Roman" w:hAnsi="Times New Roman" w:cs="Times New Roman"/>
            <w:sz w:val="24"/>
            <w:szCs w:val="24"/>
          </w:rPr>
          <w:t>apen</w:t>
        </w:r>
      </w:ins>
      <w:ins w:id="25" w:author="Jonatas Marques" w:date="2019-09-04T10:57:00Z">
        <w:r w:rsidR="00AD7263">
          <w:rPr>
            <w:rFonts w:ascii="Times New Roman" w:hAnsi="Times New Roman" w:cs="Times New Roman"/>
            <w:sz w:val="24"/>
            <w:szCs w:val="24"/>
          </w:rPr>
          <w:t>as</w:t>
        </w:r>
      </w:ins>
      <w:r w:rsidR="005D2492">
        <w:rPr>
          <w:rFonts w:ascii="Times New Roman" w:hAnsi="Times New Roman" w:cs="Times New Roman"/>
          <w:sz w:val="24"/>
          <w:szCs w:val="24"/>
        </w:rPr>
        <w:t xml:space="preserve"> duas </w:t>
      </w:r>
      <w:r w:rsidR="00DF6016">
        <w:rPr>
          <w:rFonts w:ascii="Times New Roman" w:hAnsi="Times New Roman" w:cs="Times New Roman"/>
          <w:sz w:val="24"/>
          <w:szCs w:val="24"/>
        </w:rPr>
        <w:t xml:space="preserve">variáveis </w:t>
      </w:r>
      <w:ins w:id="26" w:author="Jonatas Marques" w:date="2019-09-04T10:57:00Z">
        <w:r w:rsidR="00AD7263">
          <w:rPr>
            <w:rFonts w:ascii="Times New Roman" w:hAnsi="Times New Roman" w:cs="Times New Roman"/>
            <w:sz w:val="24"/>
            <w:szCs w:val="24"/>
          </w:rPr>
          <w:t>de entrada</w:t>
        </w:r>
      </w:ins>
      <w:del w:id="27" w:author="Jonatas Marques" w:date="2019-09-04T10:58:00Z">
        <w:r w:rsidR="00DF6016" w:rsidDel="00AD7263">
          <w:rPr>
            <w:rFonts w:ascii="Times New Roman" w:hAnsi="Times New Roman" w:cs="Times New Roman"/>
            <w:sz w:val="24"/>
            <w:szCs w:val="24"/>
          </w:rPr>
          <w:delText>a serem fornecidas pelo usuário</w:delText>
        </w:r>
      </w:del>
      <w:ins w:id="28" w:author="Jonatas Marques" w:date="2019-09-04T11:16:00Z">
        <w:r w:rsidR="002C655D">
          <w:rPr>
            <w:rFonts w:ascii="Times New Roman" w:hAnsi="Times New Roman" w:cs="Times New Roman"/>
            <w:sz w:val="24"/>
            <w:szCs w:val="24"/>
          </w:rPr>
          <w:t>:</w:t>
        </w:r>
      </w:ins>
      <w:del w:id="29" w:author="Jonatas Marques" w:date="2019-09-04T11:16:00Z">
        <w:r w:rsidR="00DF6016" w:rsidDel="002C655D">
          <w:rPr>
            <w:rFonts w:ascii="Times New Roman" w:hAnsi="Times New Roman" w:cs="Times New Roman"/>
            <w:sz w:val="24"/>
            <w:szCs w:val="24"/>
          </w:rPr>
          <w:delText>,</w:delText>
        </w:r>
      </w:del>
      <w:r w:rsidR="00DF6016">
        <w:rPr>
          <w:rFonts w:ascii="Times New Roman" w:hAnsi="Times New Roman" w:cs="Times New Roman"/>
          <w:sz w:val="24"/>
          <w:szCs w:val="24"/>
        </w:rPr>
        <w:t xml:space="preserve"> </w:t>
      </w:r>
      <w:del w:id="30" w:author="Jonatas Marques" w:date="2019-09-04T10:58:00Z">
        <w:r w:rsidR="00DF6016" w:rsidDel="00AD7263">
          <w:rPr>
            <w:rFonts w:ascii="Times New Roman" w:hAnsi="Times New Roman" w:cs="Times New Roman"/>
            <w:sz w:val="24"/>
            <w:szCs w:val="24"/>
          </w:rPr>
          <w:delText>o</w:delText>
        </w:r>
      </w:del>
      <w:ins w:id="31" w:author="Jonatas Marques" w:date="2019-09-04T10:58:00Z">
        <w:r w:rsidR="00AD7263">
          <w:rPr>
            <w:rFonts w:ascii="Times New Roman" w:hAnsi="Times New Roman" w:cs="Times New Roman"/>
            <w:sz w:val="24"/>
            <w:szCs w:val="24"/>
          </w:rPr>
          <w:t>um</w:t>
        </w:r>
      </w:ins>
      <w:r w:rsidR="00DF60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6016">
        <w:rPr>
          <w:rFonts w:ascii="Times New Roman" w:hAnsi="Times New Roman" w:cs="Times New Roman"/>
          <w:sz w:val="24"/>
          <w:szCs w:val="24"/>
        </w:rPr>
        <w:t>shapefile</w:t>
      </w:r>
      <w:proofErr w:type="spellEnd"/>
      <w:r w:rsidR="00DF6016">
        <w:rPr>
          <w:rFonts w:ascii="Times New Roman" w:hAnsi="Times New Roman" w:cs="Times New Roman"/>
          <w:sz w:val="24"/>
          <w:szCs w:val="24"/>
        </w:rPr>
        <w:t xml:space="preserve"> que contém a projeção padrão e a pasta contendo os arquivos a serem reprojetados.</w:t>
      </w:r>
      <w:r w:rsidR="003C5D4D">
        <w:rPr>
          <w:rFonts w:ascii="Times New Roman" w:hAnsi="Times New Roman" w:cs="Times New Roman"/>
          <w:sz w:val="24"/>
          <w:szCs w:val="24"/>
        </w:rPr>
        <w:t xml:space="preserve"> </w:t>
      </w:r>
      <w:del w:id="32" w:author="Jonatas Marques" w:date="2019-09-04T11:31:00Z">
        <w:r w:rsidR="003C5D4D" w:rsidRPr="003C5D4D" w:rsidDel="003524D3">
          <w:rPr>
            <w:rFonts w:ascii="Times New Roman" w:hAnsi="Times New Roman" w:cs="Times New Roman"/>
            <w:sz w:val="24"/>
            <w:szCs w:val="24"/>
          </w:rPr>
          <w:delText>A partir disso</w:delText>
        </w:r>
      </w:del>
      <w:ins w:id="33" w:author="Jonatas Marques" w:date="2019-09-04T11:32:00Z">
        <w:r w:rsidR="003524D3">
          <w:rPr>
            <w:rFonts w:ascii="Times New Roman" w:hAnsi="Times New Roman" w:cs="Times New Roman"/>
            <w:sz w:val="24"/>
            <w:szCs w:val="24"/>
          </w:rPr>
          <w:t>Resumidamente</w:t>
        </w:r>
      </w:ins>
      <w:r w:rsidR="003C5D4D" w:rsidRPr="003C5D4D">
        <w:rPr>
          <w:rFonts w:ascii="Times New Roman" w:hAnsi="Times New Roman" w:cs="Times New Roman"/>
          <w:sz w:val="24"/>
          <w:szCs w:val="24"/>
        </w:rPr>
        <w:t>, foi criad</w:t>
      </w:r>
      <w:ins w:id="34" w:author="Jonatas Marques" w:date="2019-09-04T11:32:00Z">
        <w:r w:rsidR="003524D3">
          <w:rPr>
            <w:rFonts w:ascii="Times New Roman" w:hAnsi="Times New Roman" w:cs="Times New Roman"/>
            <w:sz w:val="24"/>
            <w:szCs w:val="24"/>
          </w:rPr>
          <w:t xml:space="preserve">o um </w:t>
        </w:r>
      </w:ins>
      <w:del w:id="35" w:author="Jonatas Marques" w:date="2019-09-04T11:32:00Z">
        <w:r w:rsidR="003C5D4D" w:rsidRPr="003524D3" w:rsidDel="003524D3">
          <w:rPr>
            <w:rFonts w:ascii="Times New Roman" w:hAnsi="Times New Roman" w:cs="Times New Roman"/>
            <w:i/>
            <w:iCs/>
            <w:sz w:val="24"/>
            <w:szCs w:val="24"/>
            <w:rPrChange w:id="36" w:author="Jonatas Marques" w:date="2019-09-04T11:32:00Z">
              <w:rPr>
                <w:rFonts w:ascii="Times New Roman" w:hAnsi="Times New Roman" w:cs="Times New Roman"/>
                <w:sz w:val="24"/>
                <w:szCs w:val="24"/>
              </w:rPr>
            </w:rPrChange>
          </w:rPr>
          <w:delText>a uma</w:delText>
        </w:r>
      </w:del>
      <w:ins w:id="37" w:author="Jonatas Marques" w:date="2019-09-04T11:32:00Z">
        <w:r w:rsidR="003524D3" w:rsidRPr="003524D3">
          <w:rPr>
            <w:rFonts w:ascii="Times New Roman" w:hAnsi="Times New Roman" w:cs="Times New Roman"/>
            <w:i/>
            <w:iCs/>
            <w:sz w:val="24"/>
            <w:szCs w:val="24"/>
            <w:rPrChange w:id="38" w:author="Jonatas Marques" w:date="2019-09-04T11:32:00Z">
              <w:rPr>
                <w:rFonts w:ascii="Times New Roman" w:hAnsi="Times New Roman" w:cs="Times New Roman"/>
                <w:sz w:val="24"/>
                <w:szCs w:val="24"/>
              </w:rPr>
            </w:rPrChange>
          </w:rPr>
          <w:t>loop</w:t>
        </w:r>
        <w:r w:rsidR="003524D3">
          <w:rPr>
            <w:rFonts w:ascii="Times New Roman" w:hAnsi="Times New Roman" w:cs="Times New Roman"/>
            <w:i/>
            <w:iCs/>
            <w:sz w:val="24"/>
            <w:szCs w:val="24"/>
          </w:rPr>
          <w:t xml:space="preserve"> </w:t>
        </w:r>
        <w:r w:rsidR="003524D3">
          <w:rPr>
            <w:rFonts w:ascii="Times New Roman" w:hAnsi="Times New Roman" w:cs="Times New Roman"/>
            <w:sz w:val="24"/>
            <w:szCs w:val="24"/>
          </w:rPr>
          <w:t xml:space="preserve">para percorrer a </w:t>
        </w:r>
      </w:ins>
      <w:del w:id="39" w:author="Jonatas Marques" w:date="2019-09-04T11:32:00Z">
        <w:r w:rsidR="003C5D4D" w:rsidRPr="003C5D4D" w:rsidDel="003524D3">
          <w:rPr>
            <w:rFonts w:ascii="Times New Roman" w:hAnsi="Times New Roman" w:cs="Times New Roman"/>
            <w:sz w:val="24"/>
            <w:szCs w:val="24"/>
          </w:rPr>
          <w:delText xml:space="preserve"> </w:delText>
        </w:r>
      </w:del>
      <w:r w:rsidR="003C5D4D" w:rsidRPr="003C5D4D">
        <w:rPr>
          <w:rFonts w:ascii="Times New Roman" w:hAnsi="Times New Roman" w:cs="Times New Roman"/>
          <w:sz w:val="24"/>
          <w:szCs w:val="24"/>
        </w:rPr>
        <w:t>lista</w:t>
      </w:r>
      <w:r w:rsidR="003C5D4D">
        <w:rPr>
          <w:rFonts w:ascii="Times New Roman" w:hAnsi="Times New Roman" w:cs="Times New Roman"/>
          <w:sz w:val="24"/>
          <w:szCs w:val="24"/>
        </w:rPr>
        <w:t xml:space="preserve"> </w:t>
      </w:r>
      <w:r w:rsidR="00157831">
        <w:rPr>
          <w:rFonts w:ascii="Times New Roman" w:hAnsi="Times New Roman" w:cs="Times New Roman"/>
          <w:sz w:val="24"/>
          <w:szCs w:val="24"/>
        </w:rPr>
        <w:t>com o</w:t>
      </w:r>
      <w:ins w:id="40" w:author="Jonatas Marques" w:date="2019-09-04T11:32:00Z">
        <w:r w:rsidR="003524D3">
          <w:rPr>
            <w:rFonts w:ascii="Times New Roman" w:hAnsi="Times New Roman" w:cs="Times New Roman"/>
            <w:sz w:val="24"/>
            <w:szCs w:val="24"/>
          </w:rPr>
          <w:t>s</w:t>
        </w:r>
      </w:ins>
      <w:r w:rsidR="00157831">
        <w:rPr>
          <w:rFonts w:ascii="Times New Roman" w:hAnsi="Times New Roman" w:cs="Times New Roman"/>
          <w:sz w:val="24"/>
          <w:szCs w:val="24"/>
        </w:rPr>
        <w:t xml:space="preserve"> </w:t>
      </w:r>
      <w:del w:id="41" w:author="Jonatas Marques" w:date="2019-09-04T11:32:00Z">
        <w:r w:rsidR="00157831" w:rsidDel="003524D3">
          <w:rPr>
            <w:rFonts w:ascii="Times New Roman" w:hAnsi="Times New Roman" w:cs="Times New Roman"/>
            <w:sz w:val="24"/>
            <w:szCs w:val="24"/>
          </w:rPr>
          <w:delText xml:space="preserve">nome dos </w:delText>
        </w:r>
      </w:del>
      <w:r w:rsidR="00157831">
        <w:rPr>
          <w:rFonts w:ascii="Times New Roman" w:hAnsi="Times New Roman" w:cs="Times New Roman"/>
          <w:sz w:val="24"/>
          <w:szCs w:val="24"/>
        </w:rPr>
        <w:t xml:space="preserve">arquivos </w:t>
      </w:r>
      <w:ins w:id="42" w:author="Jonatas Marques" w:date="2019-09-04T11:23:00Z">
        <w:r w:rsidR="00366665">
          <w:rPr>
            <w:rFonts w:ascii="Times New Roman" w:hAnsi="Times New Roman" w:cs="Times New Roman"/>
            <w:sz w:val="24"/>
            <w:szCs w:val="24"/>
          </w:rPr>
          <w:t xml:space="preserve">da pasta </w:t>
        </w:r>
      </w:ins>
      <w:del w:id="43" w:author="Jonatas Marques" w:date="2019-09-04T11:23:00Z">
        <w:r w:rsidR="00157831" w:rsidDel="00366665">
          <w:rPr>
            <w:rFonts w:ascii="Times New Roman" w:hAnsi="Times New Roman" w:cs="Times New Roman"/>
            <w:sz w:val="24"/>
            <w:szCs w:val="24"/>
          </w:rPr>
          <w:delText xml:space="preserve">a serem analisados </w:delText>
        </w:r>
      </w:del>
      <w:r w:rsidR="00157831">
        <w:rPr>
          <w:rFonts w:ascii="Times New Roman" w:hAnsi="Times New Roman" w:cs="Times New Roman"/>
          <w:sz w:val="24"/>
          <w:szCs w:val="24"/>
        </w:rPr>
        <w:t xml:space="preserve">e </w:t>
      </w:r>
      <w:del w:id="44" w:author="Jonatas Marques" w:date="2019-09-04T11:33:00Z">
        <w:r w:rsidR="00157831" w:rsidDel="003524D3">
          <w:rPr>
            <w:rFonts w:ascii="Times New Roman" w:hAnsi="Times New Roman" w:cs="Times New Roman"/>
            <w:sz w:val="24"/>
            <w:szCs w:val="24"/>
          </w:rPr>
          <w:delText xml:space="preserve">um </w:delText>
        </w:r>
      </w:del>
      <w:ins w:id="45" w:author="Jonatas Marques" w:date="2019-09-04T11:33:00Z">
        <w:r w:rsidR="003524D3">
          <w:rPr>
            <w:rFonts w:ascii="Times New Roman" w:hAnsi="Times New Roman" w:cs="Times New Roman"/>
            <w:sz w:val="24"/>
            <w:szCs w:val="24"/>
          </w:rPr>
          <w:t xml:space="preserve">comparar a sua referência espacial com a referência espacial do </w:t>
        </w:r>
        <w:proofErr w:type="spellStart"/>
        <w:r w:rsidR="003524D3">
          <w:rPr>
            <w:rFonts w:ascii="Times New Roman" w:hAnsi="Times New Roman" w:cs="Times New Roman"/>
            <w:sz w:val="24"/>
            <w:szCs w:val="24"/>
          </w:rPr>
          <w:t>shapefile</w:t>
        </w:r>
        <w:proofErr w:type="spellEnd"/>
        <w:r w:rsidR="003524D3">
          <w:rPr>
            <w:rFonts w:ascii="Times New Roman" w:hAnsi="Times New Roman" w:cs="Times New Roman"/>
            <w:sz w:val="24"/>
            <w:szCs w:val="24"/>
          </w:rPr>
          <w:t xml:space="preserve"> que deseja-se </w:t>
        </w:r>
        <w:proofErr w:type="spellStart"/>
        <w:r w:rsidR="003524D3">
          <w:rPr>
            <w:rFonts w:ascii="Times New Roman" w:hAnsi="Times New Roman" w:cs="Times New Roman"/>
            <w:sz w:val="24"/>
            <w:szCs w:val="24"/>
          </w:rPr>
          <w:t>reprojetar</w:t>
        </w:r>
        <w:proofErr w:type="spellEnd"/>
        <w:r w:rsidR="003524D3">
          <w:rPr>
            <w:rFonts w:ascii="Times New Roman" w:hAnsi="Times New Roman" w:cs="Times New Roman"/>
            <w:sz w:val="24"/>
            <w:szCs w:val="24"/>
          </w:rPr>
          <w:t xml:space="preserve">. </w:t>
        </w:r>
      </w:ins>
      <w:ins w:id="46" w:author="Jonatas Marques" w:date="2019-09-04T11:35:00Z">
        <w:r w:rsidR="003524D3">
          <w:rPr>
            <w:rFonts w:ascii="Times New Roman" w:hAnsi="Times New Roman" w:cs="Times New Roman"/>
            <w:sz w:val="24"/>
            <w:szCs w:val="24"/>
          </w:rPr>
          <w:t>Caso foss</w:t>
        </w:r>
      </w:ins>
      <w:ins w:id="47" w:author="Jonatas Marques" w:date="2019-09-04T11:36:00Z">
        <w:r w:rsidR="003524D3">
          <w:rPr>
            <w:rFonts w:ascii="Times New Roman" w:hAnsi="Times New Roman" w:cs="Times New Roman"/>
            <w:sz w:val="24"/>
            <w:szCs w:val="24"/>
          </w:rPr>
          <w:t xml:space="preserve">e diferente, </w:t>
        </w:r>
        <w:proofErr w:type="spellStart"/>
        <w:r w:rsidR="003524D3">
          <w:rPr>
            <w:rFonts w:ascii="Times New Roman" w:hAnsi="Times New Roman" w:cs="Times New Roman"/>
            <w:sz w:val="24"/>
            <w:szCs w:val="24"/>
          </w:rPr>
          <w:t>reprojetava-se</w:t>
        </w:r>
        <w:proofErr w:type="spellEnd"/>
        <w:r w:rsidR="003524D3">
          <w:rPr>
            <w:rFonts w:ascii="Times New Roman" w:hAnsi="Times New Roman" w:cs="Times New Roman"/>
            <w:sz w:val="24"/>
            <w:szCs w:val="24"/>
          </w:rPr>
          <w:t xml:space="preserve"> para a referência padrão. </w:t>
        </w:r>
      </w:ins>
      <w:ins w:id="48" w:author="Jonatas Marques" w:date="2019-09-04T11:33:00Z">
        <w:r w:rsidR="003524D3">
          <w:rPr>
            <w:rFonts w:ascii="Times New Roman" w:hAnsi="Times New Roman" w:cs="Times New Roman"/>
            <w:sz w:val="24"/>
            <w:szCs w:val="24"/>
          </w:rPr>
          <w:t>Um exe</w:t>
        </w:r>
      </w:ins>
      <w:ins w:id="49" w:author="Jonatas Marques" w:date="2019-09-04T11:34:00Z">
        <w:r w:rsidR="003524D3">
          <w:rPr>
            <w:rFonts w:ascii="Times New Roman" w:hAnsi="Times New Roman" w:cs="Times New Roman"/>
            <w:sz w:val="24"/>
            <w:szCs w:val="24"/>
          </w:rPr>
          <w:t>rcício que trouxe dificuldade foi a</w:t>
        </w:r>
      </w:ins>
      <w:del w:id="50" w:author="Jonatas Marques" w:date="2019-09-04T11:33:00Z">
        <w:r w:rsidR="00157831" w:rsidDel="003524D3">
          <w:rPr>
            <w:rFonts w:ascii="Times New Roman" w:hAnsi="Times New Roman" w:cs="Times New Roman"/>
            <w:sz w:val="24"/>
            <w:szCs w:val="24"/>
          </w:rPr>
          <w:delText xml:space="preserve">contador que percorre esta lista, </w:delText>
        </w:r>
      </w:del>
      <w:del w:id="51" w:author="Jonatas Marques" w:date="2019-09-04T11:25:00Z">
        <w:r w:rsidR="00157831" w:rsidDel="00366665">
          <w:rPr>
            <w:rFonts w:ascii="Times New Roman" w:hAnsi="Times New Roman" w:cs="Times New Roman"/>
            <w:sz w:val="24"/>
            <w:szCs w:val="24"/>
          </w:rPr>
          <w:delText>para que quando o looping que analisará os arquivos estiver funcionando, uma mensagem seja exibida e o usuário consiga acompanhar o acompanhamento do processo.</w:delText>
        </w:r>
        <w:r w:rsidR="002E1C7B" w:rsidDel="00366665">
          <w:rPr>
            <w:rFonts w:ascii="Times New Roman" w:hAnsi="Times New Roman" w:cs="Times New Roman"/>
            <w:sz w:val="24"/>
            <w:szCs w:val="24"/>
          </w:rPr>
          <w:delText xml:space="preserve"> </w:delText>
        </w:r>
      </w:del>
      <w:del w:id="52" w:author="Jonatas Marques" w:date="2019-09-04T11:33:00Z">
        <w:r w:rsidR="002E1C7B" w:rsidDel="003524D3">
          <w:rPr>
            <w:rFonts w:ascii="Times New Roman" w:hAnsi="Times New Roman" w:cs="Times New Roman"/>
            <w:sz w:val="24"/>
            <w:szCs w:val="24"/>
          </w:rPr>
          <w:delText xml:space="preserve">A comparação entre a projeção de cada arquivo e a padrão é realizada dentro de um </w:delText>
        </w:r>
        <w:r w:rsidR="00F5755C" w:rsidDel="003524D3">
          <w:rPr>
            <w:rFonts w:ascii="Times New Roman" w:hAnsi="Times New Roman" w:cs="Times New Roman"/>
            <w:sz w:val="24"/>
            <w:szCs w:val="24"/>
          </w:rPr>
          <w:delText>looping,</w:delText>
        </w:r>
        <w:r w:rsidR="002E1C7B" w:rsidDel="003524D3">
          <w:rPr>
            <w:rFonts w:ascii="Times New Roman" w:hAnsi="Times New Roman" w:cs="Times New Roman"/>
            <w:sz w:val="24"/>
            <w:szCs w:val="24"/>
          </w:rPr>
          <w:delText xml:space="preserve"> onde</w:delText>
        </w:r>
        <w:r w:rsidR="00F5755C" w:rsidDel="003524D3">
          <w:rPr>
            <w:rFonts w:ascii="Times New Roman" w:hAnsi="Times New Roman" w:cs="Times New Roman"/>
            <w:sz w:val="24"/>
            <w:szCs w:val="24"/>
          </w:rPr>
          <w:delText xml:space="preserve"> </w:delText>
        </w:r>
        <w:r w:rsidR="002E1C7B" w:rsidDel="003524D3">
          <w:rPr>
            <w:rFonts w:ascii="Times New Roman" w:hAnsi="Times New Roman" w:cs="Times New Roman"/>
            <w:sz w:val="24"/>
            <w:szCs w:val="24"/>
          </w:rPr>
          <w:delText>a reprojeção é realizada quando necessário, e para</w:delText>
        </w:r>
      </w:del>
      <w:r w:rsidR="002E1C7B">
        <w:rPr>
          <w:rFonts w:ascii="Times New Roman" w:hAnsi="Times New Roman" w:cs="Times New Roman"/>
          <w:sz w:val="24"/>
          <w:szCs w:val="24"/>
        </w:rPr>
        <w:t xml:space="preserve"> diferenciação dos arquivos </w:t>
      </w:r>
      <w:del w:id="53" w:author="Jonatas Marques" w:date="2019-09-04T11:34:00Z">
        <w:r w:rsidR="002E1C7B" w:rsidDel="003524D3">
          <w:rPr>
            <w:rFonts w:ascii="Times New Roman" w:hAnsi="Times New Roman" w:cs="Times New Roman"/>
            <w:sz w:val="24"/>
            <w:szCs w:val="24"/>
          </w:rPr>
          <w:delText xml:space="preserve">é </w:delText>
        </w:r>
      </w:del>
      <w:r w:rsidR="002E1C7B">
        <w:rPr>
          <w:rFonts w:ascii="Times New Roman" w:hAnsi="Times New Roman" w:cs="Times New Roman"/>
          <w:sz w:val="24"/>
          <w:szCs w:val="24"/>
        </w:rPr>
        <w:t>adiciona</w:t>
      </w:r>
      <w:ins w:id="54" w:author="Jonatas Marques" w:date="2019-09-04T11:34:00Z">
        <w:r w:rsidR="003524D3">
          <w:rPr>
            <w:rFonts w:ascii="Times New Roman" w:hAnsi="Times New Roman" w:cs="Times New Roman"/>
            <w:sz w:val="24"/>
            <w:szCs w:val="24"/>
          </w:rPr>
          <w:t>n</w:t>
        </w:r>
      </w:ins>
      <w:r w:rsidR="002E1C7B">
        <w:rPr>
          <w:rFonts w:ascii="Times New Roman" w:hAnsi="Times New Roman" w:cs="Times New Roman"/>
          <w:sz w:val="24"/>
          <w:szCs w:val="24"/>
        </w:rPr>
        <w:t>do o sufixo “_</w:t>
      </w:r>
      <w:proofErr w:type="spellStart"/>
      <w:r w:rsidR="002E1C7B">
        <w:rPr>
          <w:rFonts w:ascii="Times New Roman" w:hAnsi="Times New Roman" w:cs="Times New Roman"/>
          <w:sz w:val="24"/>
          <w:szCs w:val="24"/>
        </w:rPr>
        <w:t>reprojetado</w:t>
      </w:r>
      <w:ins w:id="55" w:author="Jonatas Marques" w:date="2019-09-04T11:34:00Z">
        <w:r w:rsidR="003524D3">
          <w:rPr>
            <w:rFonts w:ascii="Times New Roman" w:hAnsi="Times New Roman" w:cs="Times New Roman"/>
            <w:sz w:val="24"/>
            <w:szCs w:val="24"/>
          </w:rPr>
          <w:t>.shp</w:t>
        </w:r>
      </w:ins>
      <w:proofErr w:type="spellEnd"/>
      <w:r w:rsidR="002E1C7B">
        <w:rPr>
          <w:rFonts w:ascii="Times New Roman" w:hAnsi="Times New Roman" w:cs="Times New Roman"/>
          <w:sz w:val="24"/>
          <w:szCs w:val="24"/>
        </w:rPr>
        <w:t xml:space="preserve">” nos arquivos reprojetados. </w:t>
      </w:r>
      <w:del w:id="56" w:author="Jonatas Marques" w:date="2019-09-04T11:35:00Z">
        <w:r w:rsidR="002E1C7B" w:rsidDel="003524D3">
          <w:rPr>
            <w:rFonts w:ascii="Times New Roman" w:hAnsi="Times New Roman" w:cs="Times New Roman"/>
            <w:sz w:val="24"/>
            <w:szCs w:val="24"/>
          </w:rPr>
          <w:delText xml:space="preserve">Por fim, </w:delText>
        </w:r>
      </w:del>
      <w:ins w:id="57" w:author="Jonatas Marques" w:date="2019-09-04T11:35:00Z">
        <w:r w:rsidR="003524D3">
          <w:rPr>
            <w:rFonts w:ascii="Times New Roman" w:hAnsi="Times New Roman" w:cs="Times New Roman"/>
            <w:sz w:val="24"/>
            <w:szCs w:val="24"/>
          </w:rPr>
          <w:t>Outra</w:t>
        </w:r>
      </w:ins>
      <w:ins w:id="58" w:author="Jonatas Marques" w:date="2019-09-04T11:20:00Z">
        <w:r w:rsidR="00366665">
          <w:rPr>
            <w:rFonts w:ascii="Times New Roman" w:hAnsi="Times New Roman" w:cs="Times New Roman"/>
            <w:sz w:val="24"/>
            <w:szCs w:val="24"/>
          </w:rPr>
          <w:t xml:space="preserve"> dificuldade foi </w:t>
        </w:r>
      </w:ins>
      <w:del w:id="59" w:author="Jonatas Marques" w:date="2019-09-04T11:20:00Z">
        <w:r w:rsidR="00A82765" w:rsidDel="00366665">
          <w:rPr>
            <w:rFonts w:ascii="Times New Roman" w:hAnsi="Times New Roman" w:cs="Times New Roman"/>
            <w:sz w:val="24"/>
            <w:szCs w:val="24"/>
          </w:rPr>
          <w:delText xml:space="preserve">para </w:delText>
        </w:r>
      </w:del>
      <w:r w:rsidR="00A82765">
        <w:rPr>
          <w:rFonts w:ascii="Times New Roman" w:hAnsi="Times New Roman" w:cs="Times New Roman"/>
          <w:sz w:val="24"/>
          <w:szCs w:val="24"/>
        </w:rPr>
        <w:t>exibir uma única mensagem ao final da análise, contendo o nome original de todos os arquivos que foram reprojetados</w:t>
      </w:r>
      <w:ins w:id="60" w:author="Jonatas Marques" w:date="2019-09-04T11:20:00Z">
        <w:r w:rsidR="00366665">
          <w:rPr>
            <w:rFonts w:ascii="Times New Roman" w:hAnsi="Times New Roman" w:cs="Times New Roman"/>
            <w:sz w:val="24"/>
            <w:szCs w:val="24"/>
          </w:rPr>
          <w:t xml:space="preserve"> entre vírgulas, mas com um ponto </w:t>
        </w:r>
      </w:ins>
      <w:ins w:id="61" w:author="Jonatas Marques" w:date="2019-09-04T11:21:00Z">
        <w:r w:rsidR="00366665">
          <w:rPr>
            <w:rFonts w:ascii="Times New Roman" w:hAnsi="Times New Roman" w:cs="Times New Roman"/>
            <w:sz w:val="24"/>
            <w:szCs w:val="24"/>
          </w:rPr>
          <w:t>final depois do último.</w:t>
        </w:r>
      </w:ins>
      <w:del w:id="62" w:author="Jonatas Marques" w:date="2019-09-04T11:21:00Z">
        <w:r w:rsidR="00A82765" w:rsidDel="00366665">
          <w:rPr>
            <w:rFonts w:ascii="Times New Roman" w:hAnsi="Times New Roman" w:cs="Times New Roman"/>
            <w:sz w:val="24"/>
            <w:szCs w:val="24"/>
          </w:rPr>
          <w:delText>, foi necessário a implementação de uma lista dentro do looping, na qual o nome de cada arquivo reprojetado é adicionado</w:delText>
        </w:r>
        <w:r w:rsidR="001007EF" w:rsidDel="00366665">
          <w:rPr>
            <w:rFonts w:ascii="Times New Roman" w:hAnsi="Times New Roman" w:cs="Times New Roman"/>
            <w:sz w:val="24"/>
            <w:szCs w:val="24"/>
          </w:rPr>
          <w:delText xml:space="preserve">. </w:delText>
        </w:r>
      </w:del>
      <w:ins w:id="63" w:author="Jonatas Marques" w:date="2019-09-04T11:11:00Z">
        <w:r w:rsidR="002C655D"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  <w:ins w:id="64" w:author="Jonatas Marques" w:date="2019-09-04T11:12:00Z">
        <w:r w:rsidR="002C655D">
          <w:rPr>
            <w:rFonts w:ascii="Times New Roman" w:hAnsi="Times New Roman" w:cs="Times New Roman"/>
            <w:sz w:val="24"/>
            <w:szCs w:val="24"/>
          </w:rPr>
          <w:t xml:space="preserve">Isto </w:t>
        </w:r>
      </w:ins>
      <w:ins w:id="65" w:author="Jonatas Marques" w:date="2019-09-04T11:13:00Z">
        <w:r w:rsidR="002C655D">
          <w:rPr>
            <w:rFonts w:ascii="Times New Roman" w:hAnsi="Times New Roman" w:cs="Times New Roman"/>
            <w:sz w:val="24"/>
            <w:szCs w:val="24"/>
          </w:rPr>
          <w:t xml:space="preserve">foi resolvido com um outro looping específico para a redação da mensagem, uma sequência de </w:t>
        </w:r>
        <w:r w:rsidR="002C655D" w:rsidRPr="002C655D">
          <w:rPr>
            <w:rFonts w:ascii="Times New Roman" w:hAnsi="Times New Roman" w:cs="Times New Roman"/>
            <w:i/>
            <w:iCs/>
            <w:sz w:val="24"/>
            <w:szCs w:val="24"/>
            <w:rPrChange w:id="66" w:author="Jonatas Marques" w:date="2019-09-04T11:13:00Z">
              <w:rPr>
                <w:rFonts w:ascii="Times New Roman" w:hAnsi="Times New Roman" w:cs="Times New Roman"/>
                <w:sz w:val="24"/>
                <w:szCs w:val="24"/>
              </w:rPr>
            </w:rPrChange>
          </w:rPr>
          <w:t>For</w:t>
        </w:r>
        <w:r w:rsidR="002C655D">
          <w:rPr>
            <w:rFonts w:ascii="Times New Roman" w:hAnsi="Times New Roman" w:cs="Times New Roman"/>
            <w:sz w:val="24"/>
            <w:szCs w:val="24"/>
          </w:rPr>
          <w:t xml:space="preserve"> e </w:t>
        </w:r>
        <w:proofErr w:type="spellStart"/>
        <w:r w:rsidR="002C655D" w:rsidRPr="002C655D">
          <w:rPr>
            <w:rFonts w:ascii="Times New Roman" w:hAnsi="Times New Roman" w:cs="Times New Roman"/>
            <w:i/>
            <w:iCs/>
            <w:sz w:val="24"/>
            <w:szCs w:val="24"/>
            <w:rPrChange w:id="67" w:author="Jonatas Marques" w:date="2019-09-04T11:13:00Z">
              <w:rPr>
                <w:rFonts w:ascii="Times New Roman" w:hAnsi="Times New Roman" w:cs="Times New Roman"/>
                <w:sz w:val="24"/>
                <w:szCs w:val="24"/>
              </w:rPr>
            </w:rPrChange>
          </w:rPr>
          <w:t>While</w:t>
        </w:r>
        <w:proofErr w:type="spellEnd"/>
        <w:r w:rsidR="002C655D">
          <w:rPr>
            <w:rFonts w:ascii="Times New Roman" w:hAnsi="Times New Roman" w:cs="Times New Roman"/>
            <w:i/>
            <w:iCs/>
            <w:sz w:val="24"/>
            <w:szCs w:val="24"/>
          </w:rPr>
          <w:t xml:space="preserve"> </w:t>
        </w:r>
      </w:ins>
      <w:del w:id="68" w:author="Jonatas Marques" w:date="2019-09-04T11:13:00Z">
        <w:r w:rsidR="001007EF" w:rsidRPr="002C655D" w:rsidDel="002C655D">
          <w:rPr>
            <w:rFonts w:ascii="Times New Roman" w:hAnsi="Times New Roman" w:cs="Times New Roman"/>
            <w:i/>
            <w:iCs/>
            <w:sz w:val="24"/>
            <w:szCs w:val="24"/>
            <w:rPrChange w:id="69" w:author="Jonatas Marques" w:date="2019-09-04T11:13:00Z">
              <w:rPr>
                <w:rFonts w:ascii="Times New Roman" w:hAnsi="Times New Roman" w:cs="Times New Roman"/>
                <w:sz w:val="24"/>
                <w:szCs w:val="24"/>
              </w:rPr>
            </w:rPrChange>
          </w:rPr>
          <w:delText>Ao</w:delText>
        </w:r>
        <w:r w:rsidR="001007EF" w:rsidDel="002C655D">
          <w:rPr>
            <w:rFonts w:ascii="Times New Roman" w:hAnsi="Times New Roman" w:cs="Times New Roman"/>
            <w:sz w:val="24"/>
            <w:szCs w:val="24"/>
          </w:rPr>
          <w:delText xml:space="preserve"> </w:delText>
        </w:r>
      </w:del>
      <w:ins w:id="70" w:author="Jonatas Marques" w:date="2019-09-04T11:13:00Z">
        <w:r w:rsidR="002C655D">
          <w:rPr>
            <w:rFonts w:ascii="Times New Roman" w:hAnsi="Times New Roman" w:cs="Times New Roman"/>
            <w:sz w:val="24"/>
            <w:szCs w:val="24"/>
          </w:rPr>
          <w:t xml:space="preserve">para </w:t>
        </w:r>
      </w:ins>
      <w:ins w:id="71" w:author="Jonatas Marques" w:date="2019-09-04T11:18:00Z">
        <w:r w:rsidR="00366665">
          <w:rPr>
            <w:rFonts w:ascii="Times New Roman" w:hAnsi="Times New Roman" w:cs="Times New Roman"/>
            <w:sz w:val="24"/>
            <w:szCs w:val="24"/>
          </w:rPr>
          <w:t>concatenar os itens</w:t>
        </w:r>
      </w:ins>
      <w:ins w:id="72" w:author="Jonatas Marques" w:date="2019-09-04T11:13:00Z">
        <w:r w:rsidR="002C655D"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  <w:ins w:id="73" w:author="Jonatas Marques" w:date="2019-09-04T11:18:00Z">
        <w:r w:rsidR="00366665">
          <w:rPr>
            <w:rFonts w:ascii="Times New Roman" w:hAnsi="Times New Roman" w:cs="Times New Roman"/>
            <w:sz w:val="24"/>
            <w:szCs w:val="24"/>
          </w:rPr>
          <w:t>d</w:t>
        </w:r>
      </w:ins>
      <w:ins w:id="74" w:author="Jonatas Marques" w:date="2019-09-04T11:13:00Z">
        <w:r w:rsidR="002C655D">
          <w:rPr>
            <w:rFonts w:ascii="Times New Roman" w:hAnsi="Times New Roman" w:cs="Times New Roman"/>
            <w:sz w:val="24"/>
            <w:szCs w:val="24"/>
          </w:rPr>
          <w:t>a lista dos dados proj</w:t>
        </w:r>
      </w:ins>
      <w:ins w:id="75" w:author="Jonatas Marques" w:date="2019-09-04T11:14:00Z">
        <w:r w:rsidR="002C655D">
          <w:rPr>
            <w:rFonts w:ascii="Times New Roman" w:hAnsi="Times New Roman" w:cs="Times New Roman"/>
            <w:sz w:val="24"/>
            <w:szCs w:val="24"/>
          </w:rPr>
          <w:t>etados e adicionar vír</w:t>
        </w:r>
      </w:ins>
      <w:ins w:id="76" w:author="Jonatas Marques" w:date="2019-09-04T11:15:00Z">
        <w:r w:rsidR="002C655D">
          <w:rPr>
            <w:rFonts w:ascii="Times New Roman" w:hAnsi="Times New Roman" w:cs="Times New Roman"/>
            <w:sz w:val="24"/>
            <w:szCs w:val="24"/>
          </w:rPr>
          <w:t>g</w:t>
        </w:r>
      </w:ins>
      <w:ins w:id="77" w:author="Jonatas Marques" w:date="2019-09-04T11:14:00Z">
        <w:r w:rsidR="002C655D">
          <w:rPr>
            <w:rFonts w:ascii="Times New Roman" w:hAnsi="Times New Roman" w:cs="Times New Roman"/>
            <w:sz w:val="24"/>
            <w:szCs w:val="24"/>
          </w:rPr>
          <w:t xml:space="preserve">ula enquanto não for o último elemento da lista, finalizando com o ponto no final. </w:t>
        </w:r>
      </w:ins>
      <w:ins w:id="78" w:author="Jonatas Marques" w:date="2019-09-04T11:19:00Z">
        <w:r w:rsidR="00366665">
          <w:rPr>
            <w:rFonts w:ascii="Times New Roman" w:hAnsi="Times New Roman" w:cs="Times New Roman"/>
            <w:sz w:val="24"/>
            <w:szCs w:val="24"/>
          </w:rPr>
          <w:t xml:space="preserve">A Figura 1 apresenta </w:t>
        </w:r>
      </w:ins>
      <w:ins w:id="79" w:author="Jonatas Marques" w:date="2019-09-04T11:14:00Z">
        <w:r w:rsidR="002C655D">
          <w:rPr>
            <w:rFonts w:ascii="Times New Roman" w:hAnsi="Times New Roman" w:cs="Times New Roman"/>
            <w:sz w:val="24"/>
            <w:szCs w:val="24"/>
          </w:rPr>
          <w:t>a mensagem d</w:t>
        </w:r>
      </w:ins>
      <w:ins w:id="80" w:author="Jonatas Marques" w:date="2019-09-04T11:15:00Z">
        <w:r w:rsidR="002C655D">
          <w:rPr>
            <w:rFonts w:ascii="Times New Roman" w:hAnsi="Times New Roman" w:cs="Times New Roman"/>
            <w:sz w:val="24"/>
            <w:szCs w:val="24"/>
          </w:rPr>
          <w:t>e</w:t>
        </w:r>
      </w:ins>
      <w:ins w:id="81" w:author="Jonatas Marques" w:date="2019-09-04T11:14:00Z">
        <w:r w:rsidR="002C655D">
          <w:rPr>
            <w:rFonts w:ascii="Times New Roman" w:hAnsi="Times New Roman" w:cs="Times New Roman"/>
            <w:sz w:val="24"/>
            <w:szCs w:val="24"/>
          </w:rPr>
          <w:t xml:space="preserve"> resultado exib</w:t>
        </w:r>
      </w:ins>
      <w:ins w:id="82" w:author="Jonatas Marques" w:date="2019-09-04T11:15:00Z">
        <w:r w:rsidR="002C655D">
          <w:rPr>
            <w:rFonts w:ascii="Times New Roman" w:hAnsi="Times New Roman" w:cs="Times New Roman"/>
            <w:sz w:val="24"/>
            <w:szCs w:val="24"/>
          </w:rPr>
          <w:t>ida ao usuário.</w:t>
        </w:r>
      </w:ins>
      <w:del w:id="83" w:author="Jonatas Marques" w:date="2019-09-04T11:14:00Z">
        <w:r w:rsidR="001007EF" w:rsidDel="002C655D">
          <w:rPr>
            <w:rFonts w:ascii="Times New Roman" w:hAnsi="Times New Roman" w:cs="Times New Roman"/>
            <w:sz w:val="24"/>
            <w:szCs w:val="24"/>
          </w:rPr>
          <w:delText>final do looping foi definida uma variável string com o conteúdo da lista, as virgulas entre cala elemento da lista foram adicionadas por meio de outro looping de uma função while, para que finalmente a mensagem fosse exibida ao usuário.</w:delText>
        </w:r>
      </w:del>
    </w:p>
    <w:p w14:paraId="7020A613" w14:textId="2F900949" w:rsidR="00366665" w:rsidRDefault="00366665" w:rsidP="000E68F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F0F9B2C" w14:textId="77777777" w:rsidR="003524D3" w:rsidRDefault="003524D3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br w:type="page"/>
      </w:r>
    </w:p>
    <w:p w14:paraId="43C0FC07" w14:textId="6B19FD19" w:rsidR="00366665" w:rsidRPr="003524D3" w:rsidRDefault="003524D3" w:rsidP="000E68F7">
      <w:pPr>
        <w:jc w:val="both"/>
        <w:rPr>
          <w:rFonts w:ascii="Times New Roman" w:hAnsi="Times New Roman" w:cs="Times New Roman"/>
          <w:sz w:val="20"/>
          <w:szCs w:val="20"/>
        </w:rPr>
      </w:pPr>
      <w:r w:rsidRPr="003524D3">
        <w:rPr>
          <w:rFonts w:ascii="Times New Roman" w:hAnsi="Times New Roman" w:cs="Times New Roman"/>
          <w:sz w:val="20"/>
          <w:szCs w:val="20"/>
        </w:rPr>
        <w:lastRenderedPageBreak/>
        <w:t xml:space="preserve">Figura 1 – Mensagem de resultado do script </w:t>
      </w:r>
      <w:proofErr w:type="spellStart"/>
      <w:r w:rsidRPr="003524D3">
        <w:rPr>
          <w:rFonts w:ascii="Times New Roman" w:hAnsi="Times New Roman" w:cs="Times New Roman"/>
          <w:sz w:val="20"/>
          <w:szCs w:val="20"/>
        </w:rPr>
        <w:t>Reprojetar</w:t>
      </w:r>
      <w:proofErr w:type="spellEnd"/>
      <w:r w:rsidRPr="003524D3">
        <w:rPr>
          <w:rFonts w:ascii="Times New Roman" w:hAnsi="Times New Roman" w:cs="Times New Roman"/>
          <w:sz w:val="20"/>
          <w:szCs w:val="20"/>
        </w:rPr>
        <w:t xml:space="preserve">. </w:t>
      </w:r>
    </w:p>
    <w:p w14:paraId="744DAD7F" w14:textId="5CFFCF2A" w:rsidR="003524D3" w:rsidRDefault="003524D3" w:rsidP="000E68F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816727E" wp14:editId="7BF553FB">
            <wp:extent cx="4308475" cy="41325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8475" cy="4132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BB601D" w14:textId="2564762E" w:rsidR="003524D3" w:rsidRDefault="003524D3" w:rsidP="000E68F7">
      <w:pPr>
        <w:jc w:val="both"/>
        <w:rPr>
          <w:rFonts w:ascii="Times New Roman" w:hAnsi="Times New Roman" w:cs="Times New Roman"/>
          <w:sz w:val="20"/>
          <w:szCs w:val="20"/>
        </w:rPr>
      </w:pPr>
      <w:r w:rsidRPr="003524D3">
        <w:rPr>
          <w:rFonts w:ascii="Times New Roman" w:hAnsi="Times New Roman" w:cs="Times New Roman"/>
          <w:sz w:val="20"/>
          <w:szCs w:val="20"/>
        </w:rPr>
        <w:t xml:space="preserve">Fonte: os autores. </w:t>
      </w:r>
    </w:p>
    <w:p w14:paraId="1A167883" w14:textId="77777777" w:rsidR="003524D3" w:rsidRPr="003524D3" w:rsidRDefault="003524D3" w:rsidP="003524D3"/>
    <w:p w14:paraId="3F56788C" w14:textId="145CF7E6" w:rsidR="000E68F7" w:rsidRDefault="001007EF" w:rsidP="001007EF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del w:id="84" w:author="Jonatas Marques" w:date="2019-09-04T11:00:00Z">
        <w:r w:rsidDel="00AD7263">
          <w:rPr>
            <w:rFonts w:ascii="Times New Roman" w:hAnsi="Times New Roman" w:cs="Times New Roman"/>
            <w:sz w:val="24"/>
            <w:szCs w:val="24"/>
          </w:rPr>
          <w:delText>Vale ressaltar que o</w:delText>
        </w:r>
      </w:del>
      <w:ins w:id="85" w:author="Jonatas Marques" w:date="2019-09-04T11:00:00Z">
        <w:r w:rsidR="00AD7263">
          <w:rPr>
            <w:rFonts w:ascii="Times New Roman" w:hAnsi="Times New Roman" w:cs="Times New Roman"/>
            <w:sz w:val="24"/>
            <w:szCs w:val="24"/>
          </w:rPr>
          <w:t>O</w:t>
        </w:r>
      </w:ins>
      <w:r w:rsidR="000E68F7">
        <w:rPr>
          <w:rFonts w:ascii="Times New Roman" w:hAnsi="Times New Roman" w:cs="Times New Roman"/>
          <w:sz w:val="24"/>
          <w:szCs w:val="24"/>
        </w:rPr>
        <w:t xml:space="preserve"> script foi escrito</w:t>
      </w:r>
      <w:r>
        <w:rPr>
          <w:rFonts w:ascii="Times New Roman" w:hAnsi="Times New Roman" w:cs="Times New Roman"/>
          <w:sz w:val="24"/>
          <w:szCs w:val="24"/>
        </w:rPr>
        <w:t xml:space="preserve"> em Python 3 e </w:t>
      </w:r>
      <w:del w:id="86" w:author="Jonatas Marques" w:date="2019-09-04T11:01:00Z">
        <w:r w:rsidDel="00AD7263">
          <w:rPr>
            <w:rFonts w:ascii="Times New Roman" w:hAnsi="Times New Roman" w:cs="Times New Roman"/>
            <w:sz w:val="24"/>
            <w:szCs w:val="24"/>
          </w:rPr>
          <w:delText xml:space="preserve">testado </w:delText>
        </w:r>
      </w:del>
      <w:ins w:id="87" w:author="Jonatas Marques" w:date="2019-09-04T11:01:00Z">
        <w:r w:rsidR="00AD7263">
          <w:rPr>
            <w:rFonts w:ascii="Times New Roman" w:hAnsi="Times New Roman" w:cs="Times New Roman"/>
            <w:sz w:val="24"/>
            <w:szCs w:val="24"/>
          </w:rPr>
          <w:t xml:space="preserve">a ferramenta foi implementada </w:t>
        </w:r>
      </w:ins>
      <w:r>
        <w:rPr>
          <w:rFonts w:ascii="Times New Roman" w:hAnsi="Times New Roman" w:cs="Times New Roman"/>
          <w:sz w:val="24"/>
          <w:szCs w:val="24"/>
        </w:rPr>
        <w:t>no Arc</w:t>
      </w:r>
      <w:ins w:id="88" w:author="Jonatas Marques" w:date="2019-09-04T10:59:00Z">
        <w:r w:rsidR="00AD7263">
          <w:rPr>
            <w:rFonts w:ascii="Times New Roman" w:hAnsi="Times New Roman" w:cs="Times New Roman"/>
            <w:sz w:val="24"/>
            <w:szCs w:val="24"/>
          </w:rPr>
          <w:t xml:space="preserve">GIS </w:t>
        </w:r>
      </w:ins>
      <w:del w:id="89" w:author="Jonatas Marques" w:date="2019-09-04T10:59:00Z">
        <w:r w:rsidDel="00AD7263">
          <w:rPr>
            <w:rFonts w:ascii="Times New Roman" w:hAnsi="Times New Roman" w:cs="Times New Roman"/>
            <w:sz w:val="24"/>
            <w:szCs w:val="24"/>
          </w:rPr>
          <w:delText>Map-p</w:delText>
        </w:r>
      </w:del>
      <w:ins w:id="90" w:author="Jonatas Marques" w:date="2019-09-04T10:59:00Z">
        <w:r w:rsidR="00AD7263">
          <w:rPr>
            <w:rFonts w:ascii="Times New Roman" w:hAnsi="Times New Roman" w:cs="Times New Roman"/>
            <w:sz w:val="24"/>
            <w:szCs w:val="24"/>
          </w:rPr>
          <w:t>P</w:t>
        </w:r>
      </w:ins>
      <w:r>
        <w:rPr>
          <w:rFonts w:ascii="Times New Roman" w:hAnsi="Times New Roman" w:cs="Times New Roman"/>
          <w:sz w:val="24"/>
          <w:szCs w:val="24"/>
        </w:rPr>
        <w:t xml:space="preserve">ro. Além disso, </w:t>
      </w:r>
      <w:ins w:id="91" w:author="Jonatas Marques" w:date="2019-09-04T11:03:00Z">
        <w:r w:rsidR="00AD7263">
          <w:rPr>
            <w:rFonts w:ascii="Times New Roman" w:hAnsi="Times New Roman" w:cs="Times New Roman"/>
            <w:sz w:val="24"/>
            <w:szCs w:val="24"/>
          </w:rPr>
          <w:t>todo o c</w:t>
        </w:r>
      </w:ins>
      <w:ins w:id="92" w:author="Jonatas Marques" w:date="2019-09-04T11:04:00Z">
        <w:r w:rsidR="00AD7263">
          <w:rPr>
            <w:rFonts w:ascii="Times New Roman" w:hAnsi="Times New Roman" w:cs="Times New Roman"/>
            <w:sz w:val="24"/>
            <w:szCs w:val="24"/>
          </w:rPr>
          <w:t xml:space="preserve">ódigo (comentários, nomes de </w:t>
        </w:r>
        <w:proofErr w:type="gramStart"/>
        <w:r w:rsidR="00AD7263">
          <w:rPr>
            <w:rFonts w:ascii="Times New Roman" w:hAnsi="Times New Roman" w:cs="Times New Roman"/>
            <w:sz w:val="24"/>
            <w:szCs w:val="24"/>
          </w:rPr>
          <w:t>variáveis, etc.</w:t>
        </w:r>
        <w:proofErr w:type="gramEnd"/>
        <w:r w:rsidR="00AD7263">
          <w:rPr>
            <w:rFonts w:ascii="Times New Roman" w:hAnsi="Times New Roman" w:cs="Times New Roman"/>
            <w:sz w:val="24"/>
            <w:szCs w:val="24"/>
          </w:rPr>
          <w:t>) foi escrito no</w:t>
        </w:r>
      </w:ins>
      <w:del w:id="93" w:author="Jonatas Marques" w:date="2019-09-04T11:03:00Z">
        <w:r w:rsidDel="00AD7263">
          <w:rPr>
            <w:rFonts w:ascii="Times New Roman" w:hAnsi="Times New Roman" w:cs="Times New Roman"/>
            <w:sz w:val="24"/>
            <w:szCs w:val="24"/>
          </w:rPr>
          <w:delText>o</w:delText>
        </w:r>
      </w:del>
      <w:r>
        <w:rPr>
          <w:rFonts w:ascii="Times New Roman" w:hAnsi="Times New Roman" w:cs="Times New Roman"/>
          <w:sz w:val="24"/>
          <w:szCs w:val="24"/>
        </w:rPr>
        <w:t xml:space="preserve"> idioma</w:t>
      </w:r>
      <w:ins w:id="94" w:author="Jonatas Marques" w:date="2019-09-04T11:04:00Z">
        <w:r w:rsidR="00AD7263">
          <w:rPr>
            <w:rFonts w:ascii="Times New Roman" w:hAnsi="Times New Roman" w:cs="Times New Roman"/>
            <w:sz w:val="24"/>
            <w:szCs w:val="24"/>
          </w:rPr>
          <w:t xml:space="preserve"> inglês</w:t>
        </w:r>
      </w:ins>
      <w:del w:id="95" w:author="Jonatas Marques" w:date="2019-09-04T11:04:00Z">
        <w:r w:rsidDel="00AD7263">
          <w:rPr>
            <w:rFonts w:ascii="Times New Roman" w:hAnsi="Times New Roman" w:cs="Times New Roman"/>
            <w:sz w:val="24"/>
            <w:szCs w:val="24"/>
          </w:rPr>
          <w:delText xml:space="preserve"> utilizado nos comentários e variáveis foi o </w:delText>
        </w:r>
        <w:r w:rsidR="000E68F7" w:rsidDel="00AD7263">
          <w:rPr>
            <w:rFonts w:ascii="Times New Roman" w:hAnsi="Times New Roman" w:cs="Times New Roman"/>
            <w:sz w:val="24"/>
            <w:szCs w:val="24"/>
          </w:rPr>
          <w:delText>inglês</w:delText>
        </w:r>
      </w:del>
      <w:ins w:id="96" w:author="Jonatas Marques" w:date="2019-09-04T11:05:00Z">
        <w:r w:rsidR="00AD7263">
          <w:rPr>
            <w:rFonts w:ascii="Times New Roman" w:hAnsi="Times New Roman" w:cs="Times New Roman"/>
            <w:sz w:val="24"/>
            <w:szCs w:val="24"/>
          </w:rPr>
          <w:t xml:space="preserve"> com o intuito</w:t>
        </w:r>
      </w:ins>
      <w:del w:id="97" w:author="Jonatas Marques" w:date="2019-09-04T11:05:00Z">
        <w:r w:rsidDel="00AD7263">
          <w:rPr>
            <w:rFonts w:ascii="Times New Roman" w:hAnsi="Times New Roman" w:cs="Times New Roman"/>
            <w:sz w:val="24"/>
            <w:szCs w:val="24"/>
          </w:rPr>
          <w:delText xml:space="preserve">, uma vez que existe o </w:delText>
        </w:r>
        <w:r w:rsidR="000E68F7" w:rsidDel="00AD7263">
          <w:rPr>
            <w:rFonts w:ascii="Times New Roman" w:hAnsi="Times New Roman" w:cs="Times New Roman"/>
            <w:sz w:val="24"/>
            <w:szCs w:val="24"/>
          </w:rPr>
          <w:delText>intuito</w:delText>
        </w:r>
      </w:del>
      <w:r w:rsidR="000E68F7">
        <w:rPr>
          <w:rFonts w:ascii="Times New Roman" w:hAnsi="Times New Roman" w:cs="Times New Roman"/>
          <w:sz w:val="24"/>
          <w:szCs w:val="24"/>
        </w:rPr>
        <w:t xml:space="preserve"> de torn</w:t>
      </w:r>
      <w:r>
        <w:rPr>
          <w:rFonts w:ascii="Times New Roman" w:hAnsi="Times New Roman" w:cs="Times New Roman"/>
          <w:sz w:val="24"/>
          <w:szCs w:val="24"/>
        </w:rPr>
        <w:t xml:space="preserve">ar a ferramenta </w:t>
      </w:r>
      <w:r w:rsidR="000E68F7">
        <w:rPr>
          <w:rFonts w:ascii="Times New Roman" w:hAnsi="Times New Roman" w:cs="Times New Roman"/>
          <w:sz w:val="24"/>
          <w:szCs w:val="24"/>
        </w:rPr>
        <w:t>públic</w:t>
      </w:r>
      <w:r>
        <w:rPr>
          <w:rFonts w:ascii="Times New Roman" w:hAnsi="Times New Roman" w:cs="Times New Roman"/>
          <w:sz w:val="24"/>
          <w:szCs w:val="24"/>
        </w:rPr>
        <w:t>a</w:t>
      </w:r>
      <w:r w:rsidR="000E68F7">
        <w:rPr>
          <w:rFonts w:ascii="Times New Roman" w:hAnsi="Times New Roman" w:cs="Times New Roman"/>
          <w:sz w:val="24"/>
          <w:szCs w:val="24"/>
        </w:rPr>
        <w:t xml:space="preserve"> após a finalização da disciplina PPG-SEA 5923.</w:t>
      </w:r>
    </w:p>
    <w:p w14:paraId="4A552418" w14:textId="77777777" w:rsidR="000E68F7" w:rsidRPr="00C7640B" w:rsidRDefault="000E68F7" w:rsidP="00BD48CA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0E68F7" w:rsidRPr="00C7640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Jonatas Marques">
    <w15:presenceInfo w15:providerId="Windows Live" w15:userId="31464f65231abd0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40B"/>
    <w:rsid w:val="000E68F7"/>
    <w:rsid w:val="001007EF"/>
    <w:rsid w:val="00157831"/>
    <w:rsid w:val="002C655D"/>
    <w:rsid w:val="002E1C7B"/>
    <w:rsid w:val="003524D3"/>
    <w:rsid w:val="00366665"/>
    <w:rsid w:val="003C5D4D"/>
    <w:rsid w:val="005D2492"/>
    <w:rsid w:val="006466E9"/>
    <w:rsid w:val="00A82765"/>
    <w:rsid w:val="00AD7263"/>
    <w:rsid w:val="00AE5719"/>
    <w:rsid w:val="00BD48CA"/>
    <w:rsid w:val="00BF547D"/>
    <w:rsid w:val="00C7640B"/>
    <w:rsid w:val="00DF6016"/>
    <w:rsid w:val="00F57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2F9F32"/>
  <w15:chartTrackingRefBased/>
  <w15:docId w15:val="{3B157AA8-17A9-4BC7-B648-404E4566B8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C764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6666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666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453</TotalTime>
  <Pages>2</Pages>
  <Words>509</Words>
  <Characters>2754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Lais .</dc:creator>
  <cp:keywords/>
  <dc:description/>
  <cp:lastModifiedBy>Jonatas Marques</cp:lastModifiedBy>
  <cp:revision>4</cp:revision>
  <dcterms:created xsi:type="dcterms:W3CDTF">2019-09-03T12:49:00Z</dcterms:created>
  <dcterms:modified xsi:type="dcterms:W3CDTF">2019-09-04T14:38:00Z</dcterms:modified>
</cp:coreProperties>
</file>